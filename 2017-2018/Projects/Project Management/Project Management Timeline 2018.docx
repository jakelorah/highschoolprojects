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sz w:val="48"/>
          <w:szCs w:val="48"/>
        </w:rPr>
      </w:pPr>
      <w:bookmarkStart w:colFirst="0" w:colLast="0" w:name="_4ghad58c6sua" w:id="0"/>
      <w:bookmarkEnd w:id="0"/>
      <w:r w:rsidDel="00000000" w:rsidR="00000000" w:rsidRPr="00000000">
        <w:rPr>
          <w:rFonts w:ascii="Times New Roman" w:cs="Times New Roman" w:eastAsia="Times New Roman" w:hAnsi="Times New Roman"/>
          <w:sz w:val="48"/>
          <w:szCs w:val="48"/>
          <w:rtl w:val="0"/>
        </w:rPr>
        <w:t xml:space="preserve">Timeline - Team 5</w:t>
      </w:r>
    </w:p>
    <w:p w:rsidR="00000000" w:rsidDel="00000000" w:rsidP="00000000" w:rsidRDefault="00000000" w:rsidRPr="00000000" w14:paraId="00000002">
      <w:pPr>
        <w:pStyle w:val="Heading1"/>
        <w:spacing w:line="360" w:lineRule="auto"/>
        <w:jc w:val="center"/>
        <w:rPr>
          <w:rFonts w:ascii="Times New Roman" w:cs="Times New Roman" w:eastAsia="Times New Roman" w:hAnsi="Times New Roman"/>
          <w:sz w:val="36"/>
          <w:szCs w:val="36"/>
        </w:rPr>
      </w:pPr>
      <w:bookmarkStart w:colFirst="0" w:colLast="0" w:name="_9p4gw1fnnvix" w:id="1"/>
      <w:bookmarkEnd w:id="1"/>
      <w:r w:rsidDel="00000000" w:rsidR="00000000" w:rsidRPr="00000000">
        <w:rPr>
          <w:rFonts w:ascii="Times New Roman" w:cs="Times New Roman" w:eastAsia="Times New Roman" w:hAnsi="Times New Roman"/>
          <w:sz w:val="36"/>
          <w:szCs w:val="36"/>
          <w:rtl w:val="0"/>
        </w:rPr>
        <w:t xml:space="preserve">Topic: PCTI District Video</w:t>
      </w:r>
    </w:p>
    <w:p w:rsidR="00000000" w:rsidDel="00000000" w:rsidP="00000000" w:rsidRDefault="00000000" w:rsidRPr="00000000" w14:paraId="00000003">
      <w:pPr>
        <w:spacing w:line="48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Roles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Jake Lorah</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Robot Designers and Stage Managers:</w:t>
      </w:r>
      <w:r w:rsidDel="00000000" w:rsidR="00000000" w:rsidRPr="00000000">
        <w:rPr>
          <w:rFonts w:ascii="Times New Roman" w:cs="Times New Roman" w:eastAsia="Times New Roman" w:hAnsi="Times New Roman"/>
          <w:sz w:val="24"/>
          <w:szCs w:val="24"/>
          <w:rtl w:val="0"/>
        </w:rPr>
        <w:t xml:space="preserve"> Rogger Ortiz and Johan Duran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w:t>
      </w:r>
      <w:r w:rsidDel="00000000" w:rsidR="00000000" w:rsidRPr="00000000">
        <w:rPr>
          <w:rFonts w:ascii="Times New Roman" w:cs="Times New Roman" w:eastAsia="Times New Roman" w:hAnsi="Times New Roman"/>
          <w:sz w:val="24"/>
          <w:szCs w:val="24"/>
          <w:rtl w:val="0"/>
        </w:rPr>
        <w:t xml:space="preserve"> Brenda Lozano</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Rubric</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points - </w:t>
      </w:r>
      <w:r w:rsidDel="00000000" w:rsidR="00000000" w:rsidRPr="00000000">
        <w:rPr>
          <w:rFonts w:ascii="Times New Roman" w:cs="Times New Roman" w:eastAsia="Times New Roman" w:hAnsi="Times New Roman"/>
          <w:sz w:val="24"/>
          <w:szCs w:val="24"/>
          <w:rtl w:val="0"/>
        </w:rPr>
        <w:t xml:space="preserve">Maximum you can get for that week</w:t>
      </w:r>
    </w:p>
    <w:p w:rsidR="00000000" w:rsidDel="00000000" w:rsidP="00000000" w:rsidRDefault="00000000" w:rsidRPr="00000000" w14:paraId="0000000A">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4"/>
          <w:szCs w:val="24"/>
          <w:rtl w:val="0"/>
        </w:rPr>
        <w:t xml:space="preserve">0 points - </w:t>
      </w:r>
      <w:r w:rsidDel="00000000" w:rsidR="00000000" w:rsidRPr="00000000">
        <w:rPr>
          <w:rFonts w:ascii="Times New Roman" w:cs="Times New Roman" w:eastAsia="Times New Roman" w:hAnsi="Times New Roman"/>
          <w:sz w:val="24"/>
          <w:szCs w:val="24"/>
          <w:rtl w:val="0"/>
        </w:rPr>
        <w:t xml:space="preserve">Minimum you can get for that week</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Week 1</w:t>
      </w:r>
    </w:p>
    <w:p w:rsidR="00000000" w:rsidDel="00000000" w:rsidP="00000000" w:rsidRDefault="00000000" w:rsidRPr="00000000" w14:paraId="0000000E">
      <w:pPr>
        <w:spacing w:line="480" w:lineRule="auto"/>
        <w:rPr>
          <w:del w:author="Brenda Lozano" w:id="0" w:date="2018-06-12T02:43:24Z"/>
          <w:rFonts w:ascii="Times New Roman" w:cs="Times New Roman" w:eastAsia="Times New Roman" w:hAnsi="Times New Roman"/>
          <w:sz w:val="24"/>
          <w:szCs w:val="24"/>
        </w:rPr>
      </w:pPr>
      <w:del w:author="Brenda Lozano" w:id="0" w:date="2018-06-12T02:43:24Z">
        <w:r w:rsidDel="00000000" w:rsidR="00000000" w:rsidRPr="00000000">
          <w:rPr>
            <w:rFonts w:ascii="Times New Roman" w:cs="Times New Roman" w:eastAsia="Times New Roman" w:hAnsi="Times New Roman"/>
            <w:b w:val="1"/>
            <w:sz w:val="24"/>
            <w:szCs w:val="24"/>
            <w:rtl w:val="0"/>
          </w:rPr>
          <w:delText xml:space="preserve">Robot Designers: </w:delText>
        </w:r>
        <w:r w:rsidDel="00000000" w:rsidR="00000000" w:rsidRPr="00000000">
          <w:rPr>
            <w:rFonts w:ascii="Times New Roman" w:cs="Times New Roman" w:eastAsia="Times New Roman" w:hAnsi="Times New Roman"/>
            <w:sz w:val="24"/>
            <w:szCs w:val="24"/>
            <w:rtl w:val="0"/>
          </w:rPr>
          <w:delText xml:space="preserve">Draft/Design -</w:delText>
        </w:r>
        <w:r w:rsidDel="00000000" w:rsidR="00000000" w:rsidRPr="00000000">
          <w:rPr>
            <w:rFonts w:ascii="Times New Roman" w:cs="Times New Roman" w:eastAsia="Times New Roman" w:hAnsi="Times New Roman"/>
            <w:b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Gather ideas together of what the robot will look like and what it will perform. Sketch it out on a piece of paper.</w:delText>
        </w:r>
      </w:del>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del w:author="Brenda Lozano" w:id="0" w:date="2018-06-12T02:43:24Z">
        <w:r w:rsidDel="00000000" w:rsidR="00000000" w:rsidRPr="00000000">
          <w:rPr>
            <w:rFonts w:ascii="Times New Roman" w:cs="Times New Roman" w:eastAsia="Times New Roman" w:hAnsi="Times New Roman"/>
            <w:b w:val="1"/>
            <w:sz w:val="24"/>
            <w:szCs w:val="24"/>
            <w:rtl w:val="0"/>
          </w:rPr>
          <w:delText xml:space="preserve">Stage Managers: </w:delText>
        </w:r>
        <w:r w:rsidDel="00000000" w:rsidR="00000000" w:rsidRPr="00000000">
          <w:rPr>
            <w:rFonts w:ascii="Times New Roman" w:cs="Times New Roman" w:eastAsia="Times New Roman" w:hAnsi="Times New Roman"/>
            <w:sz w:val="24"/>
            <w:szCs w:val="24"/>
            <w:rtl w:val="0"/>
          </w:rPr>
          <w:delText xml:space="preserve">Draft/Design -</w:delText>
        </w:r>
        <w:r w:rsidDel="00000000" w:rsidR="00000000" w:rsidRPr="00000000">
          <w:rPr>
            <w:rFonts w:ascii="Times New Roman" w:cs="Times New Roman" w:eastAsia="Times New Roman" w:hAnsi="Times New Roman"/>
            <w:b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Gather ideas together of what the stage will look like. Sketch it out on a piece of paper. </w:delText>
        </w:r>
      </w:del>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 </w:t>
      </w:r>
      <w:r w:rsidDel="00000000" w:rsidR="00000000" w:rsidRPr="00000000">
        <w:rPr>
          <w:rFonts w:ascii="Times New Roman" w:cs="Times New Roman" w:eastAsia="Times New Roman" w:hAnsi="Times New Roman"/>
          <w:sz w:val="24"/>
          <w:szCs w:val="24"/>
          <w:rtl w:val="0"/>
        </w:rPr>
        <w:t xml:space="preserve">Draft/Design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Gather ideas together of what tools &amp; cameras you will be using. Make sure the camera you have is good quality and get comfortable with the program you will be using to make the video.</w:t>
      </w:r>
    </w:p>
    <w:p w:rsidR="00000000" w:rsidDel="00000000" w:rsidP="00000000" w:rsidRDefault="00000000" w:rsidRPr="00000000" w14:paraId="00000011">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Week 2</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Robot Designers:</w:t>
      </w:r>
      <w:r w:rsidDel="00000000" w:rsidR="00000000" w:rsidRPr="00000000">
        <w:rPr>
          <w:rFonts w:ascii="Times New Roman" w:cs="Times New Roman" w:eastAsia="Times New Roman" w:hAnsi="Times New Roman"/>
          <w:sz w:val="24"/>
          <w:szCs w:val="24"/>
          <w:rtl w:val="0"/>
        </w:rPr>
        <w:t xml:space="preserve"> Code the robot to create a school bell sound and to pick up an ID badge.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Manager: </w:t>
      </w:r>
      <w:r w:rsidDel="00000000" w:rsidR="00000000" w:rsidRPr="00000000">
        <w:rPr>
          <w:rFonts w:ascii="Times New Roman" w:cs="Times New Roman" w:eastAsia="Times New Roman" w:hAnsi="Times New Roman"/>
          <w:sz w:val="24"/>
          <w:szCs w:val="24"/>
          <w:rtl w:val="0"/>
        </w:rPr>
        <w:t xml:space="preserve">Gather materials together, such as notebook, pencil, ID, and PCTI logo.</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 </w:t>
      </w:r>
      <w:r w:rsidDel="00000000" w:rsidR="00000000" w:rsidRPr="00000000">
        <w:rPr>
          <w:rFonts w:ascii="Times New Roman" w:cs="Times New Roman" w:eastAsia="Times New Roman" w:hAnsi="Times New Roman"/>
          <w:sz w:val="24"/>
          <w:szCs w:val="24"/>
          <w:rtl w:val="0"/>
        </w:rPr>
        <w:t xml:space="preserve">Create an intro and outro in the video, with credits of the team members. Also choose a song to have in the background of the video. I also want to see the camera you will be using to record the robot in action.</w:t>
      </w:r>
    </w:p>
    <w:p w:rsidR="00000000" w:rsidDel="00000000" w:rsidP="00000000" w:rsidRDefault="00000000" w:rsidRPr="00000000" w14:paraId="00000016">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Week 3</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Robot Designers:</w:t>
      </w:r>
      <w:r w:rsidDel="00000000" w:rsidR="00000000" w:rsidRPr="00000000">
        <w:rPr>
          <w:rFonts w:ascii="Times New Roman" w:cs="Times New Roman" w:eastAsia="Times New Roman" w:hAnsi="Times New Roman"/>
          <w:sz w:val="24"/>
          <w:szCs w:val="24"/>
          <w:rtl w:val="0"/>
        </w:rPr>
        <w:t xml:space="preserve"> Start to code the robot to write something on a piece of paper. If you don’t finish, you can continue next week. I need to see some progress.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Managers: </w:t>
      </w:r>
      <w:r w:rsidDel="00000000" w:rsidR="00000000" w:rsidRPr="00000000">
        <w:rPr>
          <w:rFonts w:ascii="Times New Roman" w:cs="Times New Roman" w:eastAsia="Times New Roman" w:hAnsi="Times New Roman"/>
          <w:sz w:val="24"/>
          <w:szCs w:val="24"/>
          <w:rtl w:val="0"/>
        </w:rPr>
        <w:t xml:space="preserve">Choose a location for the robot to perform in the school.</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 </w:t>
      </w:r>
      <w:r w:rsidDel="00000000" w:rsidR="00000000" w:rsidRPr="00000000">
        <w:rPr>
          <w:rFonts w:ascii="Times New Roman" w:cs="Times New Roman" w:eastAsia="Times New Roman" w:hAnsi="Times New Roman"/>
          <w:sz w:val="24"/>
          <w:szCs w:val="24"/>
          <w:rtl w:val="0"/>
        </w:rPr>
        <w:t xml:space="preserve">Record segments of the robot getting worked on to add in the beginning of the video.</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Week 4</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Robot Designers:</w:t>
      </w:r>
      <w:r w:rsidDel="00000000" w:rsidR="00000000" w:rsidRPr="00000000">
        <w:rPr>
          <w:rFonts w:ascii="Times New Roman" w:cs="Times New Roman" w:eastAsia="Times New Roman" w:hAnsi="Times New Roman"/>
          <w:sz w:val="24"/>
          <w:szCs w:val="24"/>
          <w:rtl w:val="0"/>
        </w:rPr>
        <w:t xml:space="preserve"> Finish coding the robot. Build at your own pace each week, but plan ahead to get it done in time. I need to see progress from the previous week.</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Managers: </w:t>
      </w:r>
      <w:r w:rsidDel="00000000" w:rsidR="00000000" w:rsidRPr="00000000">
        <w:rPr>
          <w:rFonts w:ascii="Times New Roman" w:cs="Times New Roman" w:eastAsia="Times New Roman" w:hAnsi="Times New Roman"/>
          <w:sz w:val="24"/>
          <w:szCs w:val="24"/>
          <w:rtl w:val="0"/>
        </w:rPr>
        <w:t xml:space="preserve">Off</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 </w:t>
      </w:r>
      <w:r w:rsidDel="00000000" w:rsidR="00000000" w:rsidRPr="00000000">
        <w:rPr>
          <w:rFonts w:ascii="Times New Roman" w:cs="Times New Roman" w:eastAsia="Times New Roman" w:hAnsi="Times New Roman"/>
          <w:sz w:val="24"/>
          <w:szCs w:val="24"/>
          <w:rtl w:val="0"/>
        </w:rPr>
        <w:t xml:space="preserve">Record segments of the robot getting built to add in the beginning of the video. I need to see more videos from the previous week.</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Week 5</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Robot Designers:</w:t>
      </w:r>
      <w:r w:rsidDel="00000000" w:rsidR="00000000" w:rsidRPr="00000000">
        <w:rPr>
          <w:rFonts w:ascii="Times New Roman" w:cs="Times New Roman" w:eastAsia="Times New Roman" w:hAnsi="Times New Roman"/>
          <w:sz w:val="24"/>
          <w:szCs w:val="24"/>
          <w:rtl w:val="0"/>
        </w:rPr>
        <w:t xml:space="preserve"> Code the robot to pick up the notebook after it writes in it. The it walks away.</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Managers: </w:t>
      </w:r>
      <w:r w:rsidDel="00000000" w:rsidR="00000000" w:rsidRPr="00000000">
        <w:rPr>
          <w:rFonts w:ascii="Times New Roman" w:cs="Times New Roman" w:eastAsia="Times New Roman" w:hAnsi="Times New Roman"/>
          <w:sz w:val="24"/>
          <w:szCs w:val="24"/>
          <w:rtl w:val="0"/>
        </w:rPr>
        <w:t xml:space="preserve">Off</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 </w:t>
      </w:r>
      <w:r w:rsidDel="00000000" w:rsidR="00000000" w:rsidRPr="00000000">
        <w:rPr>
          <w:rFonts w:ascii="Times New Roman" w:cs="Times New Roman" w:eastAsia="Times New Roman" w:hAnsi="Times New Roman"/>
          <w:sz w:val="24"/>
          <w:szCs w:val="24"/>
          <w:rtl w:val="0"/>
        </w:rPr>
        <w:t xml:space="preserve">Add the robot coding videos to the beginning of the final video. By now, you should have the intro, outro, credits, music, and now the robot making segments completed.</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Week 6</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Robot Designers: </w:t>
      </w:r>
      <w:r w:rsidDel="00000000" w:rsidR="00000000" w:rsidRPr="00000000">
        <w:rPr>
          <w:rFonts w:ascii="Times New Roman" w:cs="Times New Roman" w:eastAsia="Times New Roman" w:hAnsi="Times New Roman"/>
          <w:sz w:val="24"/>
          <w:szCs w:val="24"/>
          <w:rtl w:val="0"/>
        </w:rPr>
        <w:t xml:space="preserve">Robot should be officially finished. Ready for action.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Managers: </w:t>
      </w:r>
      <w:r w:rsidDel="00000000" w:rsidR="00000000" w:rsidRPr="00000000">
        <w:rPr>
          <w:rFonts w:ascii="Times New Roman" w:cs="Times New Roman" w:eastAsia="Times New Roman" w:hAnsi="Times New Roman"/>
          <w:sz w:val="24"/>
          <w:szCs w:val="24"/>
          <w:rtl w:val="0"/>
        </w:rPr>
        <w:t xml:space="preserve">Make sure the stage is all good and presentable for final recording.</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 </w:t>
      </w:r>
      <w:r w:rsidDel="00000000" w:rsidR="00000000" w:rsidRPr="00000000">
        <w:rPr>
          <w:rFonts w:ascii="Times New Roman" w:cs="Times New Roman" w:eastAsia="Times New Roman" w:hAnsi="Times New Roman"/>
          <w:sz w:val="24"/>
          <w:szCs w:val="24"/>
          <w:rtl w:val="0"/>
        </w:rPr>
        <w:t xml:space="preserve">Record the robot perform the task. Complete the whole video that we will present in class. Add some effects and cool features to the video to make it stand out by either </w:t>
      </w:r>
      <w:r w:rsidDel="00000000" w:rsidR="00000000" w:rsidRPr="00000000">
        <w:rPr>
          <w:rFonts w:ascii="Times New Roman" w:cs="Times New Roman" w:eastAsia="Times New Roman" w:hAnsi="Times New Roman"/>
          <w:sz w:val="24"/>
          <w:szCs w:val="24"/>
          <w:u w:val="single"/>
          <w:rtl w:val="0"/>
        </w:rPr>
        <w:t xml:space="preserve">week 6</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week 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Week 7</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Robot Designers:</w:t>
      </w:r>
      <w:r w:rsidDel="00000000" w:rsidR="00000000" w:rsidRPr="00000000">
        <w:rPr>
          <w:rFonts w:ascii="Times New Roman" w:cs="Times New Roman" w:eastAsia="Times New Roman" w:hAnsi="Times New Roman"/>
          <w:sz w:val="24"/>
          <w:szCs w:val="24"/>
          <w:rtl w:val="0"/>
        </w:rPr>
        <w:t xml:space="preserve"> Make sure everything looks good. Finishing touches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Managers: </w:t>
      </w:r>
      <w:r w:rsidDel="00000000" w:rsidR="00000000" w:rsidRPr="00000000">
        <w:rPr>
          <w:rFonts w:ascii="Times New Roman" w:cs="Times New Roman" w:eastAsia="Times New Roman" w:hAnsi="Times New Roman"/>
          <w:sz w:val="24"/>
          <w:szCs w:val="24"/>
          <w:rtl w:val="0"/>
        </w:rPr>
        <w:t xml:space="preserve">Make sure everything looks good. Finishing touches</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Videographer and Compiler: </w:t>
      </w:r>
      <w:r w:rsidDel="00000000" w:rsidR="00000000" w:rsidRPr="00000000">
        <w:rPr>
          <w:rFonts w:ascii="Times New Roman" w:cs="Times New Roman" w:eastAsia="Times New Roman" w:hAnsi="Times New Roman"/>
          <w:sz w:val="24"/>
          <w:szCs w:val="24"/>
          <w:rtl w:val="0"/>
        </w:rPr>
        <w:t xml:space="preserve">Make sure everything looks good. Finishing touches.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